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A9240" w14:textId="77777777" w:rsidR="00763755" w:rsidRPr="009B4DBE" w:rsidRDefault="003A7270" w:rsidP="00763755">
      <w:pPr>
        <w:rPr>
          <w:b/>
        </w:rPr>
      </w:pPr>
      <w:r w:rsidRPr="009B4DBE">
        <w:rPr>
          <w:b/>
        </w:rPr>
        <w:t xml:space="preserve">Updated Evaluation of </w:t>
      </w:r>
      <w:r w:rsidR="00D70913" w:rsidRPr="009B4DBE">
        <w:rPr>
          <w:b/>
        </w:rPr>
        <w:t>Nutrient</w:t>
      </w:r>
      <w:r w:rsidR="008820CA" w:rsidRPr="009B4DBE">
        <w:rPr>
          <w:b/>
        </w:rPr>
        <w:t xml:space="preserve"> </w:t>
      </w:r>
      <w:r w:rsidRPr="009B4DBE">
        <w:rPr>
          <w:b/>
        </w:rPr>
        <w:t xml:space="preserve">Loads and Trends to the Bay Delta from Upstream </w:t>
      </w:r>
      <w:r w:rsidR="00D70913" w:rsidRPr="009B4DBE">
        <w:rPr>
          <w:b/>
        </w:rPr>
        <w:t xml:space="preserve">the Sacramento and San Joaquin River </w:t>
      </w:r>
      <w:r w:rsidRPr="009B4DBE">
        <w:rPr>
          <w:b/>
        </w:rPr>
        <w:t>Watersheds</w:t>
      </w:r>
    </w:p>
    <w:p w14:paraId="2739759F" w14:textId="77777777" w:rsidR="00620EE8" w:rsidRPr="009B4DBE" w:rsidRDefault="00620EE8" w:rsidP="00620EE8">
      <w:r w:rsidRPr="009B4DBE">
        <w:t xml:space="preserve">Lead: </w:t>
      </w:r>
      <w:r w:rsidR="00C6485A" w:rsidRPr="009B4DBE">
        <w:t>Dina Saleh</w:t>
      </w:r>
      <w:r w:rsidRPr="009B4DBE">
        <w:t xml:space="preserve"> (CA-WSC, Sacramento, CA),</w:t>
      </w:r>
      <w:r w:rsidR="00C6485A" w:rsidRPr="009B4DBE">
        <w:t xml:space="preserve"> </w:t>
      </w:r>
      <w:hyperlink r:id="rId4" w:history="1">
        <w:r w:rsidR="00C6485A" w:rsidRPr="009B4DBE">
          <w:t>dsaleh@usgs.gov</w:t>
        </w:r>
      </w:hyperlink>
      <w:r w:rsidRPr="009B4DBE">
        <w:t xml:space="preserve">, </w:t>
      </w:r>
      <w:proofErr w:type="spellStart"/>
      <w:r w:rsidRPr="009B4DBE">
        <w:t>ph</w:t>
      </w:r>
      <w:proofErr w:type="spellEnd"/>
      <w:r w:rsidRPr="009B4DBE">
        <w:t>: (</w:t>
      </w:r>
      <w:r w:rsidR="00C6485A" w:rsidRPr="009B4DBE">
        <w:t>916)278-3273</w:t>
      </w:r>
      <w:r w:rsidRPr="009B4DBE">
        <w:t>, Joe Domagalski (CA-WSC, Sacramento, CA).</w:t>
      </w:r>
    </w:p>
    <w:p w14:paraId="62621C77" w14:textId="70914350" w:rsidR="009F7473" w:rsidRPr="009B4DBE" w:rsidRDefault="00620EE8" w:rsidP="009F7473">
      <w:r w:rsidRPr="009B4DBE">
        <w:rPr>
          <w:b/>
        </w:rPr>
        <w:t>P</w:t>
      </w:r>
      <w:r w:rsidR="00763755" w:rsidRPr="009B4DBE">
        <w:rPr>
          <w:b/>
        </w:rPr>
        <w:t>roposed work</w:t>
      </w:r>
      <w:r w:rsidR="00693FFA" w:rsidRPr="009B4DBE">
        <w:rPr>
          <w:b/>
        </w:rPr>
        <w:t>:</w:t>
      </w:r>
      <w:r w:rsidR="00763755" w:rsidRPr="009B4DBE">
        <w:rPr>
          <w:b/>
        </w:rPr>
        <w:t xml:space="preserve"> </w:t>
      </w:r>
      <w:r w:rsidR="00F9624D" w:rsidRPr="009B4DBE">
        <w:t xml:space="preserve">Statistical analyses and water quality modeling </w:t>
      </w:r>
      <w:r w:rsidR="00745FF8" w:rsidRPr="009B4DBE">
        <w:t xml:space="preserve">identified treated wastewater effluent from the Sacramento Regional County Sanitation </w:t>
      </w:r>
      <w:r w:rsidR="00BA5E18" w:rsidRPr="009B4DBE">
        <w:t xml:space="preserve">(Regional San) </w:t>
      </w:r>
      <w:r w:rsidR="00745FF8" w:rsidRPr="009B4DBE">
        <w:t xml:space="preserve">District's Wastewater Treatment Plant (WWTP) as </w:t>
      </w:r>
      <w:r w:rsidR="003F2E31" w:rsidRPr="009B4DBE">
        <w:t xml:space="preserve">one of </w:t>
      </w:r>
      <w:r w:rsidR="00745FF8" w:rsidRPr="009B4DBE">
        <w:t xml:space="preserve">the main </w:t>
      </w:r>
      <w:r w:rsidR="003A7270" w:rsidRPr="009B4DBE">
        <w:t>sources</w:t>
      </w:r>
      <w:r w:rsidR="00745FF8" w:rsidRPr="009B4DBE">
        <w:t xml:space="preserve"> of </w:t>
      </w:r>
      <w:ins w:id="0" w:author="Microsoft Office User" w:date="2019-05-08T08:31:00Z">
        <w:r w:rsidR="00CA48CA">
          <w:t xml:space="preserve">total </w:t>
        </w:r>
      </w:ins>
      <w:r w:rsidR="00745FF8" w:rsidRPr="009B4DBE">
        <w:t>nitrogen (</w:t>
      </w:r>
      <w:ins w:id="1" w:author="Microsoft Office User" w:date="2019-05-08T08:31:00Z">
        <w:r w:rsidR="00CA48CA">
          <w:t>T</w:t>
        </w:r>
      </w:ins>
      <w:r w:rsidR="00745FF8" w:rsidRPr="009B4DBE">
        <w:t>N) and phosphorus</w:t>
      </w:r>
      <w:r w:rsidR="00BA5E18" w:rsidRPr="009B4DBE">
        <w:t xml:space="preserve"> (</w:t>
      </w:r>
      <w:ins w:id="2" w:author="Microsoft Office User" w:date="2019-05-08T08:31:00Z">
        <w:r w:rsidR="00CA48CA">
          <w:t>T</w:t>
        </w:r>
      </w:ins>
      <w:r w:rsidR="00BA5E18" w:rsidRPr="009B4DBE">
        <w:t>P)</w:t>
      </w:r>
      <w:r w:rsidR="00745FF8" w:rsidRPr="009B4DBE">
        <w:t xml:space="preserve"> to the Sacramento San J</w:t>
      </w:r>
      <w:ins w:id="3" w:author="Microsoft Office User" w:date="2019-05-08T08:35:00Z">
        <w:r w:rsidR="00CA48CA">
          <w:t>o</w:t>
        </w:r>
      </w:ins>
      <w:r w:rsidR="00745FF8" w:rsidRPr="009B4DBE">
        <w:t>aqu</w:t>
      </w:r>
      <w:ins w:id="4" w:author="Microsoft Office User" w:date="2019-05-08T08:35:00Z">
        <w:r w:rsidR="00CA48CA">
          <w:t>i</w:t>
        </w:r>
      </w:ins>
      <w:del w:id="5" w:author="Microsoft Office User" w:date="2019-05-08T08:35:00Z">
        <w:r w:rsidR="00745FF8" w:rsidRPr="009B4DBE" w:rsidDel="00CA48CA">
          <w:delText>a</w:delText>
        </w:r>
      </w:del>
      <w:r w:rsidR="00745FF8" w:rsidRPr="009B4DBE">
        <w:t xml:space="preserve">n Delta (Saleh and Domagalski 2015, Domagalski and Saleh, 2015, </w:t>
      </w:r>
      <w:r w:rsidR="00DF1501" w:rsidRPr="009B4DBE">
        <w:t xml:space="preserve">Jassby and others, 2002, </w:t>
      </w:r>
      <w:r w:rsidR="00745FF8" w:rsidRPr="009B4DBE">
        <w:t>and Novick</w:t>
      </w:r>
      <w:r w:rsidR="00DF1501" w:rsidRPr="009B4DBE">
        <w:t xml:space="preserve"> and others</w:t>
      </w:r>
      <w:r w:rsidR="00745FF8" w:rsidRPr="009B4DBE">
        <w:t xml:space="preserve"> 2015)</w:t>
      </w:r>
      <w:r w:rsidR="00BA5E18" w:rsidRPr="009B4DBE">
        <w:t xml:space="preserve">. Ongoing treatment plant improvements at the Regional San WWTP is expected to decrease </w:t>
      </w:r>
      <w:r w:rsidR="00DF1501" w:rsidRPr="009B4DBE">
        <w:t>Total Nitrogen (</w:t>
      </w:r>
      <w:commentRangeStart w:id="6"/>
      <w:r w:rsidR="00BA5E18" w:rsidRPr="009B4DBE">
        <w:t>TN</w:t>
      </w:r>
      <w:commentRangeEnd w:id="6"/>
      <w:r w:rsidR="00CA48CA">
        <w:rPr>
          <w:rStyle w:val="CommentReference"/>
        </w:rPr>
        <w:commentReference w:id="6"/>
      </w:r>
      <w:r w:rsidR="00DF1501" w:rsidRPr="009B4DBE">
        <w:t>)</w:t>
      </w:r>
      <w:r w:rsidR="00BA5E18" w:rsidRPr="009B4DBE">
        <w:t xml:space="preserve"> </w:t>
      </w:r>
      <w:del w:id="7" w:author="Microsoft Office User" w:date="2019-05-08T08:32:00Z">
        <w:r w:rsidR="00BA5E18" w:rsidRPr="009B4DBE" w:rsidDel="00CA48CA">
          <w:delText xml:space="preserve">and </w:delText>
        </w:r>
        <w:r w:rsidR="00DF1501" w:rsidRPr="009B4DBE" w:rsidDel="00CA48CA">
          <w:delText>Total Phosphorus (</w:delText>
        </w:r>
        <w:r w:rsidR="00BA5E18" w:rsidRPr="009B4DBE" w:rsidDel="00CA48CA">
          <w:delText>TP</w:delText>
        </w:r>
        <w:r w:rsidR="00DF1501" w:rsidRPr="009B4DBE" w:rsidDel="00CA48CA">
          <w:delText>)</w:delText>
        </w:r>
        <w:r w:rsidR="00BA5E18" w:rsidRPr="009B4DBE" w:rsidDel="00CA48CA">
          <w:delText xml:space="preserve"> </w:delText>
        </w:r>
      </w:del>
      <w:r w:rsidR="00BA5E18" w:rsidRPr="009B4DBE">
        <w:t>loads in the Delta in the future</w:t>
      </w:r>
      <w:r w:rsidR="009F7473" w:rsidRPr="009B4DBE">
        <w:t xml:space="preserve"> (</w:t>
      </w:r>
      <w:proofErr w:type="spellStart"/>
      <w:r w:rsidR="003F2E31" w:rsidRPr="009B4DBE">
        <w:t>Krich</w:t>
      </w:r>
      <w:proofErr w:type="spellEnd"/>
      <w:r w:rsidR="003F2E31" w:rsidRPr="009B4DBE">
        <w:t>-Brinton and others 2012)</w:t>
      </w:r>
      <w:r w:rsidR="00BA5E18" w:rsidRPr="009B4DBE">
        <w:t xml:space="preserve">. </w:t>
      </w:r>
      <w:ins w:id="8" w:author="Microsoft Office User" w:date="2019-05-08T08:32:00Z">
        <w:r w:rsidR="00CA48CA">
          <w:t xml:space="preserve">It is important to understand how </w:t>
        </w:r>
      </w:ins>
      <w:ins w:id="9" w:author="Microsoft Office User" w:date="2019-05-08T08:33:00Z">
        <w:r w:rsidR="00CA48CA">
          <w:t xml:space="preserve">the loads and concentrations of various forms of nitrogen and phosphorus will change as these upgrades come on line. </w:t>
        </w:r>
      </w:ins>
      <w:commentRangeStart w:id="10"/>
      <w:r w:rsidR="00501098" w:rsidRPr="009B4DBE">
        <w:t>For this study we are proposing using data from twelve</w:t>
      </w:r>
      <w:r w:rsidR="00C05404" w:rsidRPr="009B4DBE">
        <w:t xml:space="preserve"> </w:t>
      </w:r>
      <w:r w:rsidR="00501098" w:rsidRPr="009B4DBE">
        <w:t xml:space="preserve">monitoring sites </w:t>
      </w:r>
      <w:commentRangeEnd w:id="10"/>
      <w:r w:rsidR="00CA48CA">
        <w:rPr>
          <w:rStyle w:val="CommentReference"/>
        </w:rPr>
        <w:commentReference w:id="10"/>
      </w:r>
      <w:r w:rsidR="00501098" w:rsidRPr="009B4DBE">
        <w:t>in the Sacramento and san Joaquin Rivers watershed (four in the Sacramento Basin and eight in the San Joaquin Basin) to evaluate nutrient</w:t>
      </w:r>
      <w:ins w:id="11" w:author="Microsoft Office User" w:date="2019-05-08T08:38:00Z">
        <w:r w:rsidR="000A2A46">
          <w:t xml:space="preserve"> concentrations,</w:t>
        </w:r>
      </w:ins>
      <w:r w:rsidR="00501098" w:rsidRPr="009B4DBE">
        <w:t xml:space="preserve"> loads</w:t>
      </w:r>
      <w:ins w:id="12" w:author="Microsoft Office User" w:date="2019-05-08T08:38:00Z">
        <w:r w:rsidR="000A2A46">
          <w:t>,</w:t>
        </w:r>
      </w:ins>
      <w:r w:rsidR="00501098" w:rsidRPr="009B4DBE">
        <w:t xml:space="preserve"> and trends using the Weighted</w:t>
      </w:r>
      <w:r w:rsidR="009F7473" w:rsidRPr="009B4DBE">
        <w:t xml:space="preserve"> </w:t>
      </w:r>
      <w:r w:rsidR="00501098" w:rsidRPr="009B4DBE">
        <w:t>Regressions on Time, Discharge, and Season (WRTDS) model developed by Hirsch et al. (2010) for the 1975 to 2019 period</w:t>
      </w:r>
      <w:ins w:id="13" w:author="Microsoft Office User" w:date="2019-05-08T08:37:00Z">
        <w:r w:rsidR="000A2A46">
          <w:t xml:space="preserve">. </w:t>
        </w:r>
      </w:ins>
      <w:del w:id="14" w:author="Microsoft Office User" w:date="2019-05-08T08:37:00Z">
        <w:r w:rsidR="00C05404" w:rsidRPr="009B4DBE" w:rsidDel="000A2A46">
          <w:delText>,</w:delText>
        </w:r>
      </w:del>
      <w:r w:rsidR="00C05404" w:rsidRPr="009B4DBE">
        <w:t xml:space="preserve"> </w:t>
      </w:r>
      <w:ins w:id="15" w:author="Microsoft Office User" w:date="2019-05-08T08:42:00Z">
        <w:r w:rsidR="000A2A46">
          <w:t>W</w:t>
        </w:r>
      </w:ins>
      <w:moveToRangeStart w:id="16" w:author="Microsoft Office User" w:date="2019-05-08T08:42:00Z" w:name="move8197354"/>
      <w:moveTo w:id="17" w:author="Microsoft Office User" w:date="2019-05-08T08:42:00Z">
        <w:del w:id="18" w:author="Microsoft Office User" w:date="2019-05-08T08:42:00Z">
          <w:r w:rsidR="000A2A46" w:rsidRPr="009B4DBE" w:rsidDel="000A2A46">
            <w:delText>w</w:delText>
          </w:r>
        </w:del>
        <w:r w:rsidR="000A2A46" w:rsidRPr="009B4DBE">
          <w:t xml:space="preserve">e </w:t>
        </w:r>
        <w:del w:id="19" w:author="Microsoft Office User" w:date="2019-05-08T08:42:00Z">
          <w:r w:rsidR="000A2A46" w:rsidRPr="009B4DBE" w:rsidDel="000A2A46">
            <w:delText>also propose to</w:delText>
          </w:r>
        </w:del>
      </w:moveTo>
      <w:ins w:id="20" w:author="Microsoft Office User" w:date="2019-05-08T08:42:00Z">
        <w:r w:rsidR="000A2A46">
          <w:t>will also</w:t>
        </w:r>
      </w:ins>
      <w:moveTo w:id="21" w:author="Microsoft Office User" w:date="2019-05-08T08:42:00Z">
        <w:r w:rsidR="000A2A46" w:rsidRPr="009B4DBE">
          <w:t xml:space="preserve"> use results from the newly developed 2012 SPARROW (SPAtially Referenced Regressions On Watershed attributes) to evaluate the </w:t>
        </w:r>
      </w:moveTo>
      <w:ins w:id="22" w:author="Microsoft Office User" w:date="2019-05-08T08:42:00Z">
        <w:r w:rsidR="000A2A46">
          <w:t xml:space="preserve">specific </w:t>
        </w:r>
      </w:ins>
      <w:moveTo w:id="23" w:author="Microsoft Office User" w:date="2019-05-08T08:42:00Z">
        <w:r w:rsidR="000A2A46" w:rsidRPr="009B4DBE">
          <w:t>sources, spatial distribution, and transport of nutrients to the Delta</w:t>
        </w:r>
      </w:moveTo>
      <w:ins w:id="24" w:author="Microsoft Office User" w:date="2019-05-08T08:42:00Z">
        <w:r w:rsidR="000A2A46">
          <w:t xml:space="preserve"> from the up</w:t>
        </w:r>
      </w:ins>
      <w:ins w:id="25" w:author="Microsoft Office User" w:date="2019-05-08T08:43:00Z">
        <w:r w:rsidR="000A2A46">
          <w:t>stream portion of the watersheds</w:t>
        </w:r>
      </w:ins>
      <w:moveTo w:id="26" w:author="Microsoft Office User" w:date="2019-05-08T08:42:00Z">
        <w:r w:rsidR="000A2A46" w:rsidRPr="009B4DBE">
          <w:t>. This will help identify the main source</w:t>
        </w:r>
      </w:moveTo>
      <w:ins w:id="27" w:author="Microsoft Office User" w:date="2019-05-08T08:55:00Z">
        <w:r w:rsidR="00CB1E5C">
          <w:t>s</w:t>
        </w:r>
      </w:ins>
      <w:moveTo w:id="28" w:author="Microsoft Office User" w:date="2019-05-08T08:42:00Z">
        <w:r w:rsidR="000A2A46" w:rsidRPr="009B4DBE">
          <w:t xml:space="preserve"> of </w:t>
        </w:r>
        <w:del w:id="29" w:author="Microsoft Office User" w:date="2019-05-08T08:43:00Z">
          <w:r w:rsidR="000A2A46" w:rsidRPr="009B4DBE" w:rsidDel="000A2A46">
            <w:delText>TN and TP</w:delText>
          </w:r>
        </w:del>
      </w:moveTo>
      <w:ins w:id="30" w:author="Microsoft Office User" w:date="2019-05-08T08:43:00Z">
        <w:r w:rsidR="000A2A46">
          <w:t xml:space="preserve"> nutrients</w:t>
        </w:r>
      </w:ins>
      <w:moveTo w:id="31" w:author="Microsoft Office User" w:date="2019-05-08T08:42:00Z">
        <w:r w:rsidR="000A2A46" w:rsidRPr="009B4DBE">
          <w:t xml:space="preserve"> to the Delt</w:t>
        </w:r>
      </w:moveTo>
      <w:ins w:id="32" w:author="Microsoft Office User" w:date="2019-05-08T08:43:00Z">
        <w:r w:rsidR="000A2A46">
          <w:t>a</w:t>
        </w:r>
      </w:ins>
      <w:moveTo w:id="33" w:author="Microsoft Office User" w:date="2019-05-08T08:42:00Z">
        <w:del w:id="34" w:author="Microsoft Office User" w:date="2019-05-08T08:43:00Z">
          <w:r w:rsidR="000A2A46" w:rsidRPr="009B4DBE" w:rsidDel="000A2A46">
            <w:delText>a from upstream watersheds</w:delText>
          </w:r>
        </w:del>
        <w:r w:rsidR="000A2A46" w:rsidRPr="009B4DBE">
          <w:t xml:space="preserve">. Previous evaluation of the 2002 SPARROW model indicated that effluent form the Regional San WWTP is responsible for 50% and 67% of TN and TP loads (respectively) to the Delta. </w:t>
        </w:r>
      </w:moveTo>
      <w:moveToRangeEnd w:id="16"/>
      <w:ins w:id="35" w:author="Microsoft Office User" w:date="2019-05-08T08:37:00Z">
        <w:r w:rsidR="000A2A46">
          <w:t>T</w:t>
        </w:r>
      </w:ins>
      <w:del w:id="36" w:author="Microsoft Office User" w:date="2019-05-08T08:37:00Z">
        <w:r w:rsidR="00C05404" w:rsidRPr="009B4DBE" w:rsidDel="000A2A46">
          <w:delText>t</w:delText>
        </w:r>
      </w:del>
      <w:r w:rsidR="00C05404" w:rsidRPr="009B4DBE">
        <w:t xml:space="preserve">his time period will capture </w:t>
      </w:r>
      <w:del w:id="37" w:author="Microsoft Office User" w:date="2019-05-08T08:37:00Z">
        <w:r w:rsidR="00C05404" w:rsidRPr="009B4DBE" w:rsidDel="000A2A46">
          <w:delText>a transition</w:delText>
        </w:r>
      </w:del>
      <w:ins w:id="38" w:author="Microsoft Office User" w:date="2019-05-08T08:37:00Z">
        <w:r w:rsidR="000A2A46">
          <w:t>transitions</w:t>
        </w:r>
      </w:ins>
      <w:r w:rsidR="00C05404" w:rsidRPr="009B4DBE">
        <w:t xml:space="preserve"> from </w:t>
      </w:r>
      <w:del w:id="39" w:author="Microsoft Office User" w:date="2019-05-08T08:38:00Z">
        <w:r w:rsidR="009F7473" w:rsidRPr="009B4DBE" w:rsidDel="000A2A46">
          <w:delText xml:space="preserve">extreme </w:delText>
        </w:r>
      </w:del>
      <w:r w:rsidR="009F7473" w:rsidRPr="009B4DBE">
        <w:t>wet</w:t>
      </w:r>
      <w:r w:rsidR="00C05404" w:rsidRPr="009B4DBE">
        <w:t xml:space="preserve"> </w:t>
      </w:r>
      <w:r w:rsidR="009F7473" w:rsidRPr="009B4DBE">
        <w:t>years (1997) through</w:t>
      </w:r>
      <w:r w:rsidR="00C05404" w:rsidRPr="009B4DBE">
        <w:t xml:space="preserve"> </w:t>
      </w:r>
      <w:del w:id="40" w:author="Microsoft Office User" w:date="2019-05-08T08:38:00Z">
        <w:r w:rsidR="00C05404" w:rsidRPr="009B4DBE" w:rsidDel="000A2A46">
          <w:delText xml:space="preserve">extreme </w:delText>
        </w:r>
      </w:del>
      <w:r w:rsidR="00C05404" w:rsidRPr="009B4DBE">
        <w:t>dr</w:t>
      </w:r>
      <w:ins w:id="41" w:author="Microsoft Office User" w:date="2019-05-08T08:38:00Z">
        <w:r w:rsidR="000A2A46">
          <w:t>ought</w:t>
        </w:r>
      </w:ins>
      <w:del w:id="42" w:author="Microsoft Office User" w:date="2019-05-08T08:38:00Z">
        <w:r w:rsidR="00C05404" w:rsidRPr="009B4DBE" w:rsidDel="000A2A46">
          <w:delText>aught</w:delText>
        </w:r>
      </w:del>
      <w:r w:rsidR="00C05404" w:rsidRPr="009B4DBE">
        <w:t xml:space="preserve"> </w:t>
      </w:r>
      <w:r w:rsidR="009F7473" w:rsidRPr="009B4DBE">
        <w:t>year</w:t>
      </w:r>
      <w:r w:rsidR="00C05404" w:rsidRPr="009B4DBE">
        <w:t xml:space="preserve">s </w:t>
      </w:r>
      <w:r w:rsidR="009F7473" w:rsidRPr="009B4DBE">
        <w:t>(2012-2014)</w:t>
      </w:r>
      <w:r w:rsidR="00501098" w:rsidRPr="009B4DBE">
        <w:t xml:space="preserve">. </w:t>
      </w:r>
      <w:del w:id="43" w:author="Microsoft Office User" w:date="2019-05-08T08:39:00Z">
        <w:r w:rsidR="00501098" w:rsidRPr="009B4DBE" w:rsidDel="000A2A46">
          <w:delText>Loads</w:delText>
        </w:r>
        <w:r w:rsidR="00C05404" w:rsidRPr="009B4DBE" w:rsidDel="000A2A46">
          <w:delText xml:space="preserve"> and trends</w:delText>
        </w:r>
      </w:del>
      <w:ins w:id="44" w:author="Microsoft Office User" w:date="2019-05-08T08:39:00Z">
        <w:r w:rsidR="000A2A46">
          <w:t>Trend</w:t>
        </w:r>
      </w:ins>
      <w:r w:rsidR="00C05404" w:rsidRPr="009B4DBE">
        <w:t xml:space="preserve"> estimation will</w:t>
      </w:r>
      <w:r w:rsidR="00501098" w:rsidRPr="009B4DBE">
        <w:t xml:space="preserve"> </w:t>
      </w:r>
      <w:r w:rsidR="00C05404" w:rsidRPr="009B4DBE">
        <w:t>include total nitrogen</w:t>
      </w:r>
      <w:del w:id="45" w:author="Microsoft Office User" w:date="2019-05-08T08:40:00Z">
        <w:r w:rsidR="00C05404" w:rsidRPr="009B4DBE" w:rsidDel="000A2A46">
          <w:delText xml:space="preserve"> (TN)</w:delText>
        </w:r>
      </w:del>
      <w:r w:rsidR="00C05404" w:rsidRPr="009B4DBE">
        <w:t>, nitrate (NO</w:t>
      </w:r>
      <w:r w:rsidR="00C05404" w:rsidRPr="000A2A46">
        <w:rPr>
          <w:vertAlign w:val="subscript"/>
          <w:rPrChange w:id="46" w:author="Microsoft Office User" w:date="2019-05-08T08:39:00Z">
            <w:rPr/>
          </w:rPrChange>
        </w:rPr>
        <w:t>3</w:t>
      </w:r>
      <w:r w:rsidR="00C05404" w:rsidRPr="009B4DBE">
        <w:t>), ammonia (NH</w:t>
      </w:r>
      <w:r w:rsidR="00C05404" w:rsidRPr="000A2A46">
        <w:rPr>
          <w:vertAlign w:val="subscript"/>
          <w:rPrChange w:id="47" w:author="Microsoft Office User" w:date="2019-05-08T08:39:00Z">
            <w:rPr/>
          </w:rPrChange>
        </w:rPr>
        <w:t>3</w:t>
      </w:r>
      <w:r w:rsidR="00C05404" w:rsidRPr="009B4DBE">
        <w:t xml:space="preserve">), </w:t>
      </w:r>
      <w:ins w:id="48" w:author="Microsoft Office User" w:date="2019-05-08T08:39:00Z">
        <w:r w:rsidR="000A2A46">
          <w:t>orthophosphate (</w:t>
        </w:r>
        <w:r w:rsidR="000A2A46" w:rsidRPr="000A2A46">
          <w:t>PO</w:t>
        </w:r>
        <w:r w:rsidR="000A2A46" w:rsidRPr="000A2A46">
          <w:rPr>
            <w:vertAlign w:val="subscript"/>
          </w:rPr>
          <w:t>4</w:t>
        </w:r>
      </w:ins>
      <w:ins w:id="49" w:author="Microsoft Office User" w:date="2019-05-08T08:40:00Z">
        <w:r w:rsidR="000A2A46">
          <w:t>)</w:t>
        </w:r>
      </w:ins>
      <w:ins w:id="50" w:author="Microsoft Office User" w:date="2019-05-08T08:39:00Z">
        <w:r w:rsidR="000A2A46" w:rsidRPr="000A2A46">
          <w:rPr>
            <w:rPrChange w:id="51" w:author="Microsoft Office User" w:date="2019-05-08T08:40:00Z">
              <w:rPr>
                <w:vertAlign w:val="subscript"/>
              </w:rPr>
            </w:rPrChange>
          </w:rPr>
          <w:t xml:space="preserve"> </w:t>
        </w:r>
      </w:ins>
      <w:ins w:id="52" w:author="Microsoft Office User" w:date="2019-05-08T08:40:00Z">
        <w:r w:rsidR="000A2A46">
          <w:t>and</w:t>
        </w:r>
      </w:ins>
      <w:ins w:id="53" w:author="Microsoft Office User" w:date="2019-05-08T08:39:00Z">
        <w:r w:rsidR="000A2A46" w:rsidRPr="000A2A46">
          <w:rPr>
            <w:rPrChange w:id="54" w:author="Microsoft Office User" w:date="2019-05-08T08:40:00Z">
              <w:rPr>
                <w:vertAlign w:val="subscript"/>
              </w:rPr>
            </w:rPrChange>
          </w:rPr>
          <w:t xml:space="preserve"> </w:t>
        </w:r>
      </w:ins>
      <w:del w:id="55" w:author="Microsoft Office User" w:date="2019-05-08T08:39:00Z">
        <w:r w:rsidR="00C05404" w:rsidRPr="000A2A46" w:rsidDel="000A2A46">
          <w:delText xml:space="preserve">and </w:delText>
        </w:r>
      </w:del>
      <w:r w:rsidR="00C05404" w:rsidRPr="000A2A46">
        <w:t>total</w:t>
      </w:r>
      <w:r w:rsidR="00C05404" w:rsidRPr="009B4DBE">
        <w:t xml:space="preserve"> phosphorus (TP)</w:t>
      </w:r>
      <w:ins w:id="56" w:author="Microsoft Office User" w:date="2019-05-08T08:43:00Z">
        <w:r w:rsidR="000A2A46">
          <w:t xml:space="preserve"> allowing </w:t>
        </w:r>
      </w:ins>
      <w:ins w:id="57" w:author="Microsoft Office User" w:date="2019-05-08T08:44:00Z">
        <w:r w:rsidR="000A2A46">
          <w:t>managers to understand the watershed contribution to various forms of bioavailable nutrients</w:t>
        </w:r>
      </w:ins>
      <w:r w:rsidR="00C05404" w:rsidRPr="009B4DBE">
        <w:t xml:space="preserve">. </w:t>
      </w:r>
      <w:del w:id="58" w:author="Microsoft Office User" w:date="2019-05-08T08:40:00Z">
        <w:r w:rsidR="00C05404" w:rsidRPr="009B4DBE" w:rsidDel="000A2A46">
          <w:delText xml:space="preserve">TN includes all forms of nitrogen, </w:delText>
        </w:r>
        <w:r w:rsidR="009F7473" w:rsidRPr="009B4DBE" w:rsidDel="000A2A46">
          <w:delText>including particulate</w:delText>
        </w:r>
        <w:r w:rsidR="00C05404" w:rsidRPr="009B4DBE" w:rsidDel="000A2A46">
          <w:delText xml:space="preserve"> organic N. Similarly, TP includes both dissolved and particulate forms. </w:delText>
        </w:r>
      </w:del>
      <w:ins w:id="59" w:author="Microsoft Office User" w:date="2019-05-08T08:40:00Z">
        <w:r w:rsidR="000A2A46">
          <w:t xml:space="preserve"> </w:t>
        </w:r>
      </w:ins>
      <w:r w:rsidR="00C05404" w:rsidRPr="009B4DBE">
        <w:t xml:space="preserve">Concentration and discharge data for the </w:t>
      </w:r>
      <w:del w:id="60" w:author="Microsoft Office User" w:date="2019-05-08T08:56:00Z">
        <w:r w:rsidR="00C05404" w:rsidRPr="009B4DBE" w:rsidDel="00CB1E5C">
          <w:delText xml:space="preserve">twelve </w:delText>
        </w:r>
      </w:del>
      <w:bookmarkStart w:id="61" w:name="_GoBack"/>
      <w:bookmarkEnd w:id="61"/>
      <w:r w:rsidR="00C05404" w:rsidRPr="009B4DBE">
        <w:t xml:space="preserve">sites </w:t>
      </w:r>
      <w:r w:rsidR="009F7473" w:rsidRPr="009B4DBE">
        <w:t xml:space="preserve">for the time period of the study </w:t>
      </w:r>
      <w:r w:rsidR="00C05404" w:rsidRPr="009B4DBE">
        <w:t>are available from U.S. Geological Survey National Water Inventory System (NWIS)</w:t>
      </w:r>
      <w:ins w:id="62" w:author="Microsoft Office User" w:date="2019-05-08T08:41:00Z">
        <w:r w:rsidR="000A2A46">
          <w:t xml:space="preserve"> and other sources</w:t>
        </w:r>
      </w:ins>
      <w:r w:rsidR="003F2E31" w:rsidRPr="009B4DBE">
        <w:t xml:space="preserve">. These </w:t>
      </w:r>
      <w:del w:id="63" w:author="Microsoft Office User" w:date="2019-05-08T08:41:00Z">
        <w:r w:rsidR="003F2E31" w:rsidRPr="009B4DBE" w:rsidDel="000A2A46">
          <w:delText xml:space="preserve">loads and </w:delText>
        </w:r>
      </w:del>
      <w:r w:rsidR="003F2E31" w:rsidRPr="009B4DBE">
        <w:t xml:space="preserve">trend estimations will provide a baseline </w:t>
      </w:r>
      <w:r w:rsidR="007B3E8C" w:rsidRPr="009B4DBE">
        <w:t xml:space="preserve">understanding of nutrient </w:t>
      </w:r>
      <w:del w:id="64" w:author="Microsoft Office User" w:date="2019-05-08T08:41:00Z">
        <w:r w:rsidR="007B3E8C" w:rsidRPr="009B4DBE" w:rsidDel="000A2A46">
          <w:delText xml:space="preserve">concentration </w:delText>
        </w:r>
      </w:del>
      <w:ins w:id="65" w:author="Microsoft Office User" w:date="2019-05-08T08:41:00Z">
        <w:r w:rsidR="000A2A46">
          <w:t>inputs</w:t>
        </w:r>
        <w:r w:rsidR="000A2A46" w:rsidRPr="009B4DBE">
          <w:t xml:space="preserve"> </w:t>
        </w:r>
      </w:ins>
      <w:r w:rsidR="007B3E8C" w:rsidRPr="009B4DBE">
        <w:t>in the Delta</w:t>
      </w:r>
      <w:ins w:id="66" w:author="Microsoft Office User" w:date="2019-05-08T08:41:00Z">
        <w:r w:rsidR="000A2A46">
          <w:t xml:space="preserve"> from the watersheds</w:t>
        </w:r>
      </w:ins>
      <w:r w:rsidR="007B3E8C" w:rsidRPr="009B4DBE">
        <w:t xml:space="preserve"> and can be compared to future estimation after the upgrades to the Regional San WWTP have been implemented. </w:t>
      </w:r>
      <w:r w:rsidR="009F7473" w:rsidRPr="009B4DBE">
        <w:t xml:space="preserve">In this study </w:t>
      </w:r>
      <w:moveFromRangeStart w:id="67" w:author="Microsoft Office User" w:date="2019-05-08T08:42:00Z" w:name="move8197354"/>
      <w:moveFrom w:id="68" w:author="Microsoft Office User" w:date="2019-05-08T08:42:00Z">
        <w:r w:rsidR="009F7473" w:rsidRPr="009B4DBE" w:rsidDel="000A2A46">
          <w:t xml:space="preserve">we </w:t>
        </w:r>
        <w:r w:rsidR="007B3E8C" w:rsidRPr="009B4DBE" w:rsidDel="000A2A46">
          <w:t xml:space="preserve">also </w:t>
        </w:r>
        <w:r w:rsidR="009F7473" w:rsidRPr="009B4DBE" w:rsidDel="000A2A46">
          <w:t xml:space="preserve">propose to use results from the newly developed 2012 SPARROW (SPAtially Referenced Regressions On Watershed attributes) </w:t>
        </w:r>
        <w:r w:rsidR="003A7270" w:rsidRPr="009B4DBE" w:rsidDel="000A2A46">
          <w:t>to evaluate the sources, spatial distribution, and transport of nutrients to the Delta. This will help</w:t>
        </w:r>
        <w:r w:rsidR="009F7473" w:rsidRPr="009B4DBE" w:rsidDel="000A2A46">
          <w:t xml:space="preserve"> identify the main source of TN and TP to the Delta from upstream watersheds. </w:t>
        </w:r>
        <w:r w:rsidR="007B3E8C" w:rsidRPr="009B4DBE" w:rsidDel="000A2A46">
          <w:t>Previous evaluation of the 2002 SPARROW model indicated that</w:t>
        </w:r>
        <w:r w:rsidR="003A7270" w:rsidRPr="009B4DBE" w:rsidDel="000A2A46">
          <w:t xml:space="preserve"> effluent form the Regional San WWTP is responsible for</w:t>
        </w:r>
        <w:r w:rsidR="007B3E8C" w:rsidRPr="009B4DBE" w:rsidDel="000A2A46">
          <w:t xml:space="preserve"> 50% and 67%</w:t>
        </w:r>
        <w:r w:rsidR="003A7270" w:rsidRPr="009B4DBE" w:rsidDel="000A2A46">
          <w:t xml:space="preserve"> of TN and TP loads (respectively) to the Delta. </w:t>
        </w:r>
      </w:moveFrom>
      <w:moveFromRangeEnd w:id="67"/>
    </w:p>
    <w:p w14:paraId="68EAFAE9" w14:textId="77777777" w:rsidR="009F7473" w:rsidRPr="009B4DBE" w:rsidRDefault="009F7473" w:rsidP="00C05404">
      <w:pPr>
        <w:autoSpaceDE w:val="0"/>
        <w:autoSpaceDN w:val="0"/>
        <w:adjustRightInd w:val="0"/>
        <w:spacing w:after="0" w:line="240" w:lineRule="auto"/>
        <w:rPr>
          <w:rFonts w:ascii="RotisSerif" w:hAnsi="RotisSerif" w:cs="RotisSerif"/>
        </w:rPr>
      </w:pPr>
    </w:p>
    <w:p w14:paraId="19A8BC40" w14:textId="77777777" w:rsidR="00C6485A" w:rsidRPr="009B4DBE" w:rsidRDefault="00A948FA" w:rsidP="00763755">
      <w:r w:rsidRPr="009B4DBE">
        <w:rPr>
          <w:b/>
        </w:rPr>
        <w:t>P</w:t>
      </w:r>
      <w:r w:rsidR="00763755" w:rsidRPr="009B4DBE">
        <w:rPr>
          <w:b/>
        </w:rPr>
        <w:t>roducts</w:t>
      </w:r>
      <w:r w:rsidR="00C6485A" w:rsidRPr="009B4DBE">
        <w:rPr>
          <w:b/>
        </w:rPr>
        <w:t>:</w:t>
      </w:r>
      <w:r w:rsidR="00C6485A" w:rsidRPr="009B4DBE">
        <w:t xml:space="preserve"> USGS Open-File report describing major finding completed by September 30, 2019.</w:t>
      </w:r>
    </w:p>
    <w:p w14:paraId="794AA389" w14:textId="77777777" w:rsidR="00DF1501" w:rsidRPr="009B4DBE" w:rsidRDefault="00DF1501" w:rsidP="00DF1501">
      <w:r w:rsidRPr="009B4DBE">
        <w:rPr>
          <w:b/>
        </w:rPr>
        <w:t>Affirmation:</w:t>
      </w:r>
      <w:r w:rsidRPr="009B4DBE">
        <w:t xml:space="preserve"> It is understood that award funds will need to be expended within FY ’19, all products will be completed by the end of FY ’19, no additional PES funds are assumed, and funds awarded cannot carried be carried over to FY’20.</w:t>
      </w:r>
    </w:p>
    <w:p w14:paraId="3F70B921" w14:textId="77777777" w:rsidR="00763755" w:rsidRPr="009B4DBE" w:rsidRDefault="00DF1501" w:rsidP="00763755">
      <w:r w:rsidRPr="009B4DBE">
        <w:rPr>
          <w:b/>
        </w:rPr>
        <w:t>Funding Request:</w:t>
      </w:r>
      <w:r w:rsidRPr="009B4DBE">
        <w:t xml:space="preserve">  </w:t>
      </w:r>
      <w:r w:rsidR="00454F63" w:rsidRPr="009B4DBE">
        <w:t xml:space="preserve">to complete this work I am requesting </w:t>
      </w:r>
      <w:r w:rsidR="00CB1D1F" w:rsidRPr="009B4DBE">
        <w:t>$4</w:t>
      </w:r>
      <w:r w:rsidRPr="009B4DBE">
        <w:t>0</w:t>
      </w:r>
      <w:r w:rsidR="00CB1D1F" w:rsidRPr="009B4DBE">
        <w:t>,000 for 300 hours of Dina Saleh’s time be expended within FY ’19.</w:t>
      </w:r>
    </w:p>
    <w:p w14:paraId="627AF24A" w14:textId="77777777" w:rsidR="00745FF8" w:rsidRPr="009B4DBE" w:rsidRDefault="00745FF8" w:rsidP="00763755"/>
    <w:p w14:paraId="21ADEFC7" w14:textId="77777777" w:rsidR="00745FF8" w:rsidRPr="009B4DBE" w:rsidRDefault="00A948FA" w:rsidP="00A948FA">
      <w:pPr>
        <w:pStyle w:val="EndNoteBibliography"/>
        <w:ind w:left="720" w:hanging="720"/>
        <w:rPr>
          <w:b/>
        </w:rPr>
      </w:pPr>
      <w:r w:rsidRPr="009B4DBE">
        <w:rPr>
          <w:b/>
        </w:rPr>
        <w:t>REFERENCES</w:t>
      </w:r>
    </w:p>
    <w:p w14:paraId="28D4788A" w14:textId="77777777" w:rsidR="00147D21" w:rsidRPr="009B4DBE" w:rsidRDefault="00147D21" w:rsidP="00446F30">
      <w:pPr>
        <w:pStyle w:val="Default"/>
        <w:ind w:left="720" w:hanging="720"/>
        <w:rPr>
          <w:rFonts w:asciiTheme="minorHAnsi" w:hAnsiTheme="minorHAnsi" w:cstheme="minorBidi"/>
          <w:color w:val="auto"/>
          <w:sz w:val="22"/>
          <w:szCs w:val="22"/>
        </w:rPr>
      </w:pPr>
      <w:r w:rsidRPr="009B4DBE">
        <w:rPr>
          <w:rFonts w:asciiTheme="minorHAnsi" w:hAnsiTheme="minorHAnsi" w:cstheme="minorBidi"/>
          <w:color w:val="auto"/>
          <w:sz w:val="22"/>
          <w:szCs w:val="22"/>
        </w:rPr>
        <w:t>Domagalski, Joseph and Dina Saleh, 2015. Sources and Transport of Phosphorus to Rivers in California and Adjacent States, U.S., as Determined by SPARROW Modeling. Journal of the American Water Resources Association (JAWRA) 1-24. DOI: 10.1111/1752-1688.12326</w:t>
      </w:r>
    </w:p>
    <w:p w14:paraId="7A211867" w14:textId="77777777" w:rsidR="00147D21" w:rsidRPr="009B4DBE" w:rsidRDefault="00DF1501" w:rsidP="00446F30">
      <w:pPr>
        <w:pStyle w:val="Default"/>
        <w:ind w:left="720" w:hanging="720"/>
        <w:rPr>
          <w:rFonts w:asciiTheme="minorHAnsi" w:hAnsiTheme="minorHAnsi" w:cstheme="minorBidi"/>
          <w:color w:val="auto"/>
          <w:sz w:val="22"/>
          <w:szCs w:val="22"/>
        </w:rPr>
      </w:pPr>
      <w:proofErr w:type="spellStart"/>
      <w:r w:rsidRPr="009B4DBE">
        <w:rPr>
          <w:rFonts w:asciiTheme="minorHAnsi" w:hAnsiTheme="minorHAnsi" w:cstheme="minorBidi"/>
          <w:color w:val="auto"/>
          <w:sz w:val="22"/>
          <w:szCs w:val="22"/>
        </w:rPr>
        <w:lastRenderedPageBreak/>
        <w:t>Jassby</w:t>
      </w:r>
      <w:proofErr w:type="spellEnd"/>
      <w:r w:rsidRPr="009B4DBE">
        <w:rPr>
          <w:rFonts w:asciiTheme="minorHAnsi" w:hAnsiTheme="minorHAnsi" w:cstheme="minorBidi"/>
          <w:color w:val="auto"/>
          <w:sz w:val="22"/>
          <w:szCs w:val="22"/>
        </w:rPr>
        <w:t xml:space="preserve">, A.D., J.E. </w:t>
      </w:r>
      <w:proofErr w:type="spellStart"/>
      <w:r w:rsidRPr="009B4DBE">
        <w:rPr>
          <w:rFonts w:asciiTheme="minorHAnsi" w:hAnsiTheme="minorHAnsi" w:cstheme="minorBidi"/>
          <w:color w:val="auto"/>
          <w:sz w:val="22"/>
          <w:szCs w:val="22"/>
        </w:rPr>
        <w:t>Cloern</w:t>
      </w:r>
      <w:proofErr w:type="spellEnd"/>
      <w:r w:rsidRPr="009B4DBE">
        <w:rPr>
          <w:rFonts w:asciiTheme="minorHAnsi" w:hAnsiTheme="minorHAnsi" w:cstheme="minorBidi"/>
          <w:color w:val="auto"/>
          <w:sz w:val="22"/>
          <w:szCs w:val="22"/>
        </w:rPr>
        <w:t>, and B.E. Cole, 2002. Annual Primary Production: Patterns and Mechanisms of Change in a Nutrient-Rich Tidal Ecosystem. Limnology and Oceanography 47(3):698-712.</w:t>
      </w:r>
    </w:p>
    <w:p w14:paraId="62B21230" w14:textId="77777777" w:rsidR="003F2E31" w:rsidRDefault="003F2E31" w:rsidP="003F2E31">
      <w:pPr>
        <w:pStyle w:val="Default"/>
        <w:ind w:left="720" w:hanging="720"/>
        <w:rPr>
          <w:rFonts w:asciiTheme="minorHAnsi" w:hAnsiTheme="minorHAnsi" w:cstheme="minorBidi"/>
          <w:sz w:val="22"/>
          <w:szCs w:val="22"/>
        </w:rPr>
      </w:pPr>
      <w:proofErr w:type="spellStart"/>
      <w:r w:rsidRPr="009B4DBE">
        <w:rPr>
          <w:rFonts w:asciiTheme="minorHAnsi" w:hAnsiTheme="minorHAnsi" w:cstheme="minorBidi"/>
          <w:sz w:val="22"/>
          <w:szCs w:val="22"/>
        </w:rPr>
        <w:t>Krich</w:t>
      </w:r>
      <w:proofErr w:type="spellEnd"/>
      <w:r w:rsidRPr="009B4DBE">
        <w:rPr>
          <w:rFonts w:asciiTheme="minorHAnsi" w:hAnsiTheme="minorHAnsi" w:cstheme="minorBidi"/>
          <w:sz w:val="22"/>
          <w:szCs w:val="22"/>
        </w:rPr>
        <w:t xml:space="preserve">-Brinton, A., J. Sager, M. </w:t>
      </w:r>
      <w:proofErr w:type="spellStart"/>
      <w:r w:rsidRPr="009B4DBE">
        <w:rPr>
          <w:rFonts w:asciiTheme="minorHAnsi" w:hAnsiTheme="minorHAnsi" w:cstheme="minorBidi"/>
          <w:sz w:val="22"/>
          <w:szCs w:val="22"/>
        </w:rPr>
        <w:t>Trouchon</w:t>
      </w:r>
      <w:proofErr w:type="spellEnd"/>
      <w:r w:rsidRPr="009B4DBE">
        <w:rPr>
          <w:rFonts w:asciiTheme="minorHAnsi" w:hAnsiTheme="minorHAnsi" w:cstheme="minorBidi"/>
          <w:sz w:val="22"/>
          <w:szCs w:val="22"/>
        </w:rPr>
        <w:t>, and R. Warren, 2012. Technical Evaluation of a Variance</w:t>
      </w:r>
      <w:r w:rsidRPr="009B4DBE">
        <w:rPr>
          <w:b/>
          <w:bCs/>
        </w:rPr>
        <w:t xml:space="preserve"> </w:t>
      </w:r>
      <w:r w:rsidRPr="009B4DBE">
        <w:rPr>
          <w:rFonts w:asciiTheme="minorHAnsi" w:hAnsiTheme="minorHAnsi" w:cstheme="minorBidi"/>
          <w:sz w:val="22"/>
          <w:szCs w:val="22"/>
        </w:rPr>
        <w:t xml:space="preserve">Policy and Interim Salinity Program for the Central Valley Region. Larry Walker Associates, Memorandum. </w:t>
      </w:r>
      <w:hyperlink r:id="rId8" w:history="1">
        <w:r w:rsidRPr="009B4DBE">
          <w:rPr>
            <w:rStyle w:val="Hyperlink"/>
            <w:rFonts w:asciiTheme="minorHAnsi" w:hAnsiTheme="minorHAnsi" w:cstheme="minorBidi"/>
            <w:sz w:val="22"/>
            <w:szCs w:val="22"/>
          </w:rPr>
          <w:t>https://www.waterboards.ca.gov/centralvalley/water_issues/basin_plans/variances/variance_LWA_2012.pdf</w:t>
        </w:r>
      </w:hyperlink>
    </w:p>
    <w:p w14:paraId="6470B57E" w14:textId="77777777" w:rsidR="003F2E31" w:rsidRPr="003F2E31" w:rsidRDefault="003F2E31" w:rsidP="003F2E31">
      <w:pPr>
        <w:pStyle w:val="Default"/>
        <w:ind w:left="720" w:hanging="720"/>
        <w:rPr>
          <w:rFonts w:asciiTheme="minorHAnsi" w:hAnsiTheme="minorHAnsi" w:cstheme="minorBidi"/>
          <w:sz w:val="22"/>
          <w:szCs w:val="22"/>
        </w:rPr>
      </w:pPr>
    </w:p>
    <w:p w14:paraId="52EF9EDB" w14:textId="77777777" w:rsidR="00147D21" w:rsidRPr="00147D21" w:rsidRDefault="00745FF8" w:rsidP="00147D21">
      <w:pPr>
        <w:pStyle w:val="Default"/>
        <w:ind w:left="720" w:hanging="720"/>
        <w:rPr>
          <w:rFonts w:asciiTheme="minorHAnsi" w:hAnsiTheme="minorHAnsi" w:cstheme="minorBidi"/>
          <w:color w:val="auto"/>
          <w:sz w:val="22"/>
          <w:szCs w:val="22"/>
        </w:rPr>
      </w:pPr>
      <w:r w:rsidRPr="00147D21">
        <w:rPr>
          <w:rFonts w:asciiTheme="minorHAnsi" w:hAnsiTheme="minorHAnsi" w:cstheme="minorBidi"/>
          <w:color w:val="auto"/>
          <w:sz w:val="22"/>
          <w:szCs w:val="22"/>
        </w:rPr>
        <w:t xml:space="preserve">Novick, E., R. Holleman, T. </w:t>
      </w:r>
      <w:proofErr w:type="spellStart"/>
      <w:r w:rsidRPr="00147D21">
        <w:rPr>
          <w:rFonts w:asciiTheme="minorHAnsi" w:hAnsiTheme="minorHAnsi" w:cstheme="minorBidi"/>
          <w:color w:val="auto"/>
          <w:sz w:val="22"/>
          <w:szCs w:val="22"/>
        </w:rPr>
        <w:t>Jabusch</w:t>
      </w:r>
      <w:proofErr w:type="spellEnd"/>
      <w:r w:rsidRPr="00147D21">
        <w:rPr>
          <w:rFonts w:asciiTheme="minorHAnsi" w:hAnsiTheme="minorHAnsi" w:cstheme="minorBidi"/>
          <w:color w:val="auto"/>
          <w:sz w:val="22"/>
          <w:szCs w:val="22"/>
        </w:rPr>
        <w:t xml:space="preserve">, J. Sun, P. Trowbridge, D. </w:t>
      </w:r>
      <w:proofErr w:type="spellStart"/>
      <w:r w:rsidRPr="00147D21">
        <w:rPr>
          <w:rFonts w:asciiTheme="minorHAnsi" w:hAnsiTheme="minorHAnsi" w:cstheme="minorBidi"/>
          <w:color w:val="auto"/>
          <w:sz w:val="22"/>
          <w:szCs w:val="22"/>
        </w:rPr>
        <w:t>Senn</w:t>
      </w:r>
      <w:proofErr w:type="spellEnd"/>
      <w:r w:rsidRPr="00147D21">
        <w:rPr>
          <w:rFonts w:asciiTheme="minorHAnsi" w:hAnsiTheme="minorHAnsi" w:cstheme="minorBidi"/>
          <w:color w:val="auto"/>
          <w:sz w:val="22"/>
          <w:szCs w:val="22"/>
        </w:rPr>
        <w:t xml:space="preserve">, M. Guerin, C. Kendall, M. Young, and S. Peek, 2015, Characterizing and </w:t>
      </w:r>
      <w:proofErr w:type="spellStart"/>
      <w:r w:rsidRPr="00147D21">
        <w:rPr>
          <w:rFonts w:asciiTheme="minorHAnsi" w:hAnsiTheme="minorHAnsi" w:cstheme="minorBidi"/>
          <w:color w:val="auto"/>
          <w:sz w:val="22"/>
          <w:szCs w:val="22"/>
        </w:rPr>
        <w:t>Quanitfying</w:t>
      </w:r>
      <w:proofErr w:type="spellEnd"/>
      <w:r w:rsidRPr="00147D21">
        <w:rPr>
          <w:rFonts w:asciiTheme="minorHAnsi" w:hAnsiTheme="minorHAnsi" w:cstheme="minorBidi"/>
          <w:color w:val="auto"/>
          <w:sz w:val="22"/>
          <w:szCs w:val="22"/>
        </w:rPr>
        <w:t xml:space="preserve"> Nutrient Sources, Sinks and Transformations in the Delta: Synthesis, Modeling and Recommendations for Monitoring, December 2015</w:t>
      </w:r>
    </w:p>
    <w:p w14:paraId="4DAE099B" w14:textId="77777777" w:rsidR="00147D21" w:rsidRPr="00147D21" w:rsidRDefault="00147D21" w:rsidP="00147D21">
      <w:pPr>
        <w:pStyle w:val="Default"/>
        <w:ind w:left="720" w:hanging="720"/>
        <w:rPr>
          <w:rFonts w:asciiTheme="minorHAnsi" w:hAnsiTheme="minorHAnsi" w:cstheme="minorBidi"/>
          <w:color w:val="auto"/>
          <w:sz w:val="22"/>
          <w:szCs w:val="22"/>
        </w:rPr>
      </w:pPr>
    </w:p>
    <w:p w14:paraId="28B3552E" w14:textId="77777777" w:rsidR="00DF1501" w:rsidRPr="00147D21" w:rsidRDefault="00DF1501" w:rsidP="00147D21">
      <w:pPr>
        <w:pStyle w:val="Default"/>
        <w:ind w:left="720" w:hanging="720"/>
        <w:rPr>
          <w:rFonts w:asciiTheme="minorHAnsi" w:hAnsiTheme="minorHAnsi" w:cstheme="minorBidi"/>
          <w:color w:val="auto"/>
          <w:sz w:val="22"/>
          <w:szCs w:val="22"/>
        </w:rPr>
      </w:pPr>
      <w:r w:rsidRPr="00147D21">
        <w:rPr>
          <w:rFonts w:asciiTheme="minorHAnsi" w:hAnsiTheme="minorHAnsi" w:cstheme="minorBidi"/>
          <w:color w:val="auto"/>
          <w:sz w:val="22"/>
          <w:szCs w:val="22"/>
        </w:rPr>
        <w:t>Saleh, Dina and Joseph Domagalski, 2015. SPARROW Modeling of Nitrogen Sources and Transport in Rivers and Streams of California and Adjacent States, U.S. Journal of the American Water Resources Association (JAWRA) 1-21. DOI: 10.1111/1752-1688.12325</w:t>
      </w:r>
    </w:p>
    <w:sectPr w:rsidR="00DF1501" w:rsidRPr="00147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Microsoft Office User" w:date="2019-05-08T08:32:00Z" w:initials="MOU">
    <w:p w14:paraId="2B72894A" w14:textId="6452F67A" w:rsidR="00CA48CA" w:rsidRDefault="00CA48CA">
      <w:pPr>
        <w:pStyle w:val="CommentText"/>
      </w:pPr>
      <w:r>
        <w:rPr>
          <w:rStyle w:val="CommentReference"/>
        </w:rPr>
        <w:annotationRef/>
      </w:r>
      <w:r>
        <w:t>Treatment only is targeted for nitrogen removal not phosphorus</w:t>
      </w:r>
    </w:p>
  </w:comment>
  <w:comment w:id="10" w:author="Microsoft Office User" w:date="2019-05-08T08:35:00Z" w:initials="MOU">
    <w:p w14:paraId="4B4D1540" w14:textId="055C57C9" w:rsidR="00CA48CA" w:rsidRDefault="00CA48CA">
      <w:pPr>
        <w:pStyle w:val="CommentText"/>
      </w:pPr>
      <w:r>
        <w:rPr>
          <w:rStyle w:val="CommentReference"/>
        </w:rPr>
        <w:annotationRef/>
      </w:r>
      <w:r>
        <w:t xml:space="preserve">I think that this is too many for the amount of money.  Suggest changing the sentence to specify that you will model the main N and P inputs to the Delta (Sacramento River at Freeport and San Joaquin at </w:t>
      </w:r>
      <w:proofErr w:type="spellStart"/>
      <w:r>
        <w:t>Vernalis</w:t>
      </w:r>
      <w:proofErr w:type="spellEnd"/>
      <w:r>
        <w:t xml:space="preserve">) along with additional sites as warranted.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72894A" w15:done="0"/>
  <w15:commentEx w15:paraId="4B4D15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72894A" w16cid:durableId="207D1298"/>
  <w16cid:commentId w16cid:paraId="4B4D1540" w16cid:durableId="207D13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tisSerif">
    <w:altName w:val="Cambria"/>
    <w:panose1 w:val="020B0604020202020204"/>
    <w:charset w:val="00"/>
    <w:family w:val="roman"/>
    <w:notTrueType/>
    <w:pitch w:val="default"/>
    <w:sig w:usb0="00000003" w:usb1="00000000" w:usb2="00000000" w:usb3="00000000" w:csb0="0000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755"/>
    <w:rsid w:val="000A2A46"/>
    <w:rsid w:val="000C63F7"/>
    <w:rsid w:val="00147D21"/>
    <w:rsid w:val="00180C1F"/>
    <w:rsid w:val="00291172"/>
    <w:rsid w:val="003A7270"/>
    <w:rsid w:val="003F2E31"/>
    <w:rsid w:val="004207BD"/>
    <w:rsid w:val="00446F30"/>
    <w:rsid w:val="00454F63"/>
    <w:rsid w:val="00501098"/>
    <w:rsid w:val="006077C4"/>
    <w:rsid w:val="00620EE8"/>
    <w:rsid w:val="00645630"/>
    <w:rsid w:val="00693FFA"/>
    <w:rsid w:val="006A3108"/>
    <w:rsid w:val="006D62F7"/>
    <w:rsid w:val="00724366"/>
    <w:rsid w:val="00745FF8"/>
    <w:rsid w:val="00763755"/>
    <w:rsid w:val="007A30BE"/>
    <w:rsid w:val="007B3E8C"/>
    <w:rsid w:val="00872EBB"/>
    <w:rsid w:val="008820CA"/>
    <w:rsid w:val="008D4CBB"/>
    <w:rsid w:val="009B4DBE"/>
    <w:rsid w:val="009F7473"/>
    <w:rsid w:val="00A948FA"/>
    <w:rsid w:val="00BA5E18"/>
    <w:rsid w:val="00BC7F49"/>
    <w:rsid w:val="00BF697A"/>
    <w:rsid w:val="00C05404"/>
    <w:rsid w:val="00C6485A"/>
    <w:rsid w:val="00CA48CA"/>
    <w:rsid w:val="00CB1D1F"/>
    <w:rsid w:val="00CB1E5C"/>
    <w:rsid w:val="00CC726D"/>
    <w:rsid w:val="00D70913"/>
    <w:rsid w:val="00DF1501"/>
    <w:rsid w:val="00E03536"/>
    <w:rsid w:val="00F739A8"/>
    <w:rsid w:val="00F96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CAD82"/>
  <w15:chartTrackingRefBased/>
  <w15:docId w15:val="{0A3F84D3-EE79-4F81-951E-A6D36D822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755"/>
  </w:style>
  <w:style w:type="paragraph" w:styleId="Heading3">
    <w:name w:val="heading 3"/>
    <w:basedOn w:val="Normal"/>
    <w:next w:val="Normal"/>
    <w:link w:val="Heading3Char"/>
    <w:uiPriority w:val="9"/>
    <w:semiHidden/>
    <w:unhideWhenUsed/>
    <w:qFormat/>
    <w:rsid w:val="00620E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485A"/>
    <w:rPr>
      <w:color w:val="0563C1" w:themeColor="hyperlink"/>
      <w:u w:val="single"/>
    </w:rPr>
  </w:style>
  <w:style w:type="character" w:styleId="UnresolvedMention">
    <w:name w:val="Unresolved Mention"/>
    <w:basedOn w:val="DefaultParagraphFont"/>
    <w:uiPriority w:val="99"/>
    <w:semiHidden/>
    <w:unhideWhenUsed/>
    <w:rsid w:val="00C6485A"/>
    <w:rPr>
      <w:color w:val="605E5C"/>
      <w:shd w:val="clear" w:color="auto" w:fill="E1DFDD"/>
    </w:rPr>
  </w:style>
  <w:style w:type="character" w:customStyle="1" w:styleId="Heading3Char">
    <w:name w:val="Heading 3 Char"/>
    <w:basedOn w:val="DefaultParagraphFont"/>
    <w:link w:val="Heading3"/>
    <w:uiPriority w:val="9"/>
    <w:semiHidden/>
    <w:rsid w:val="00620EE8"/>
    <w:rPr>
      <w:rFonts w:asciiTheme="majorHAnsi" w:eastAsiaTheme="majorEastAsia" w:hAnsiTheme="majorHAnsi" w:cstheme="majorBidi"/>
      <w:color w:val="1F3763" w:themeColor="accent1" w:themeShade="7F"/>
      <w:sz w:val="24"/>
      <w:szCs w:val="24"/>
    </w:rPr>
  </w:style>
  <w:style w:type="paragraph" w:customStyle="1" w:styleId="Default">
    <w:name w:val="Default"/>
    <w:rsid w:val="00745FF8"/>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ndNoteBibliography">
    <w:name w:val="EndNote Bibliography"/>
    <w:basedOn w:val="Normal"/>
    <w:link w:val="EndNoteBibliographyChar"/>
    <w:rsid w:val="00A948F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948FA"/>
    <w:rPr>
      <w:rFonts w:ascii="Calibri" w:hAnsi="Calibri" w:cs="Calibri"/>
      <w:noProof/>
    </w:rPr>
  </w:style>
  <w:style w:type="paragraph" w:styleId="BalloonText">
    <w:name w:val="Balloon Text"/>
    <w:basedOn w:val="Normal"/>
    <w:link w:val="BalloonTextChar"/>
    <w:uiPriority w:val="99"/>
    <w:semiHidden/>
    <w:unhideWhenUsed/>
    <w:rsid w:val="00CA48C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48CA"/>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A48CA"/>
    <w:rPr>
      <w:sz w:val="16"/>
      <w:szCs w:val="16"/>
    </w:rPr>
  </w:style>
  <w:style w:type="paragraph" w:styleId="CommentText">
    <w:name w:val="annotation text"/>
    <w:basedOn w:val="Normal"/>
    <w:link w:val="CommentTextChar"/>
    <w:uiPriority w:val="99"/>
    <w:semiHidden/>
    <w:unhideWhenUsed/>
    <w:rsid w:val="00CA48CA"/>
    <w:pPr>
      <w:spacing w:line="240" w:lineRule="auto"/>
    </w:pPr>
    <w:rPr>
      <w:sz w:val="20"/>
      <w:szCs w:val="20"/>
    </w:rPr>
  </w:style>
  <w:style w:type="character" w:customStyle="1" w:styleId="CommentTextChar">
    <w:name w:val="Comment Text Char"/>
    <w:basedOn w:val="DefaultParagraphFont"/>
    <w:link w:val="CommentText"/>
    <w:uiPriority w:val="99"/>
    <w:semiHidden/>
    <w:rsid w:val="00CA48CA"/>
    <w:rPr>
      <w:sz w:val="20"/>
      <w:szCs w:val="20"/>
    </w:rPr>
  </w:style>
  <w:style w:type="paragraph" w:styleId="CommentSubject">
    <w:name w:val="annotation subject"/>
    <w:basedOn w:val="CommentText"/>
    <w:next w:val="CommentText"/>
    <w:link w:val="CommentSubjectChar"/>
    <w:uiPriority w:val="99"/>
    <w:semiHidden/>
    <w:unhideWhenUsed/>
    <w:rsid w:val="00CA48CA"/>
    <w:rPr>
      <w:b/>
      <w:bCs/>
    </w:rPr>
  </w:style>
  <w:style w:type="character" w:customStyle="1" w:styleId="CommentSubjectChar">
    <w:name w:val="Comment Subject Char"/>
    <w:basedOn w:val="CommentTextChar"/>
    <w:link w:val="CommentSubject"/>
    <w:uiPriority w:val="99"/>
    <w:semiHidden/>
    <w:rsid w:val="00CA48C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420701">
      <w:bodyDiv w:val="1"/>
      <w:marLeft w:val="0"/>
      <w:marRight w:val="0"/>
      <w:marTop w:val="0"/>
      <w:marBottom w:val="0"/>
      <w:divBdr>
        <w:top w:val="none" w:sz="0" w:space="0" w:color="auto"/>
        <w:left w:val="none" w:sz="0" w:space="0" w:color="auto"/>
        <w:bottom w:val="none" w:sz="0" w:space="0" w:color="auto"/>
        <w:right w:val="none" w:sz="0" w:space="0" w:color="auto"/>
      </w:divBdr>
    </w:div>
    <w:div w:id="1839036859">
      <w:bodyDiv w:val="1"/>
      <w:marLeft w:val="0"/>
      <w:marRight w:val="0"/>
      <w:marTop w:val="0"/>
      <w:marBottom w:val="0"/>
      <w:divBdr>
        <w:top w:val="none" w:sz="0" w:space="0" w:color="auto"/>
        <w:left w:val="none" w:sz="0" w:space="0" w:color="auto"/>
        <w:bottom w:val="none" w:sz="0" w:space="0" w:color="auto"/>
        <w:right w:val="none" w:sz="0" w:space="0" w:color="auto"/>
      </w:divBdr>
    </w:div>
    <w:div w:id="195737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aterboards.ca.gov/centralvalley/water_issues/basin_plans/variances/variance_LWA_2012.pdf" TargetMode="Externa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hyperlink" Target="mailto:dsaleh@usgs.gov"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Dina</dc:creator>
  <cp:keywords/>
  <dc:description/>
  <cp:lastModifiedBy>Microsoft Office User</cp:lastModifiedBy>
  <cp:revision>3</cp:revision>
  <dcterms:created xsi:type="dcterms:W3CDTF">2019-05-08T15:30:00Z</dcterms:created>
  <dcterms:modified xsi:type="dcterms:W3CDTF">2019-05-08T15:56:00Z</dcterms:modified>
</cp:coreProperties>
</file>